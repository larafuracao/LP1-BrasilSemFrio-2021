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Integrantes do grupo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Lara Beatriz Santos Calazans (líder)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Danielle Souza do Carmo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Geovanna Barbosa Araújo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Sarah Emanuelle Barreto dos Santos Souza</w:t>
      </w:r>
    </w:p>
    <w:p w:rsidR="00000000" w:rsidDel="00000000" w:rsidP="00000000" w:rsidRDefault="00000000" w:rsidRPr="00000000" w14:paraId="00000008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Visão geral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1.1 Visto  que, no nosso país, os mais vulneráveis são os que mais sofrem com as ondas de frio, o nosso projeto visa aproximar um potencial doador ou entidade doadora do beneficiário. Com isso em mente, o aplicativo é focado nas pessoas e/ou entidades que estejam dispostas a doar roupas e/ou receber através de doações, além disso o sistema conta com verificação de usuário que garante a segurança de ambas as partes, no entanto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1.2 O nosso sistema Brasil Sem Frio, consta com, inicialmente, uma tela de login que após o usuário ser validado, ele será levado para a tela de Pesquisar Doador, caso seja um beneficiado ou Pesquisar Beneficiado, caso seja um doador. Após a pesquisa, o sistema levará o usuário para uma lista de possíveis doadores ou beneficiados de acordo com a distância do agente que pesquisou</w:t>
      </w:r>
      <w:ins w:author="Alexandre Bastos" w:id="0" w:date="2022-03-15T23:10:29Z">
        <w:r w:rsidDel="00000000" w:rsidR="00000000" w:rsidRPr="00000000">
          <w:rPr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1.3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Diagrama de classes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033838" cy="30861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3086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Diagrama de sequência beneficiado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892072" cy="23288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2072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Diagrama de sequência Doador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224123" cy="259148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123" cy="2591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Processo de trabalho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2.1 A comunicação foi feita através de grupo de WhatsApp e chamadas de vídeo em grupo, além da organização pelo repositório GitHub.</w:t>
        <w:br w:type="textWrapping"/>
        <w:t xml:space="preserve">Tentamos nos encontrar presencialmente mas por moramos em cidades diferentes não foi possível, fizemos um encontro das integrantes do grupo por cidade, Lara Calazans e Sarah Emmanuelle se encontraram em Euclides da Cunha e Geovanna Araújo e Danielle Carmo na cidade de Monte Santo, depois dessa experiência vimos que a eficácia do grupo não era alterada em encontros virtuais ou presenciais, então mantemos o contato pela plataforma de vídeo do instagram e pelo zoom.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2.2 Aprendemos a alimentar o repositório GitHub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Aperfeiçoamos como fazer as histórias de usuários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Aprendemos a estruturar um projeto de um sistema</w:t>
        <w:br w:type="textWrapping"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Time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3.1 (Segue no formato slide)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3.2 Nós tivemos dificuldade no começo para acertar a comunicação e a organização no geral, mas conseguimos distribuir as tarefas e podemos dizer que de fato formamos um time pois atribuímos ao projeto os pontos fortes de cada uma, e ao final contribuímos muito umas aos conhecimentos das outras. A maior dificuldade depois que já estavamos estabelecidas e com o projeto a todo vapor foi a saída de uma integrante do grupo, que saiu da escola por motivos pessoais, precisamos redistribuir as tarefas e com isso todo mundo ficou um pouco mais sobrecarregado, mas ao final ficamos satisfeitas com o resultado.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